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right"/>
        <w:rPr>
          <w:rFonts w:ascii="Arial" w:cs="Arial" w:eastAsia="Arial" w:hAnsi="Arial"/>
        </w:rPr>
      </w:pPr>
      <w:r w:rsidDel="00000000" w:rsidR="00000000" w:rsidRPr="00000000">
        <w:rPr>
          <w:rFonts w:ascii="Arial" w:cs="Arial" w:eastAsia="Arial" w:hAnsi="Arial"/>
        </w:rPr>
        <w:drawing>
          <wp:inline distB="0" distT="0" distL="0" distR="0">
            <wp:extent cx="1866711" cy="14534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6711" cy="145346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Informe Capstone</w:t>
      </w:r>
    </w:p>
    <w:p w:rsidR="00000000" w:rsidDel="00000000" w:rsidP="00000000" w:rsidRDefault="00000000" w:rsidRPr="00000000" w14:paraId="0000000D">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Proyecto Aurora</w:t>
      </w:r>
    </w:p>
    <w:p w:rsidR="00000000" w:rsidDel="00000000" w:rsidP="00000000" w:rsidRDefault="00000000" w:rsidRPr="00000000" w14:paraId="0000000E">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4">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7">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Nombre: Catalina Paz Espinoza Ortiz</w:t>
      </w:r>
    </w:p>
    <w:p w:rsidR="00000000" w:rsidDel="00000000" w:rsidP="00000000" w:rsidRDefault="00000000" w:rsidRPr="00000000" w14:paraId="00000018">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Andrés Mpodozis Frigerio</w:t>
      </w:r>
    </w:p>
    <w:p w:rsidR="00000000" w:rsidDel="00000000" w:rsidP="00000000" w:rsidRDefault="00000000" w:rsidRPr="00000000" w14:paraId="00000019">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Fernando Beiza Sanchez</w:t>
      </w:r>
    </w:p>
    <w:p w:rsidR="00000000" w:rsidDel="00000000" w:rsidP="00000000" w:rsidRDefault="00000000" w:rsidRPr="00000000" w14:paraId="0000001A">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Cristobal Zapata Diaz</w:t>
      </w:r>
    </w:p>
    <w:p w:rsidR="00000000" w:rsidDel="00000000" w:rsidP="00000000" w:rsidRDefault="00000000" w:rsidRPr="00000000" w14:paraId="0000001B">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Docente: Rocio Contreras</w:t>
      </w:r>
    </w:p>
    <w:p w:rsidR="00000000" w:rsidDel="00000000" w:rsidP="00000000" w:rsidRDefault="00000000" w:rsidRPr="00000000" w14:paraId="0000001C">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Sección: 008-D</w:t>
      </w:r>
    </w:p>
    <w:p w:rsidR="00000000" w:rsidDel="00000000" w:rsidP="00000000" w:rsidRDefault="00000000" w:rsidRPr="00000000" w14:paraId="0000001D">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b w:val="1"/>
          <w:color w:val="2f5496"/>
          <w:sz w:val="32"/>
          <w:szCs w:val="32"/>
          <w:rtl w:val="0"/>
        </w:rPr>
        <w:t xml:space="preserve">ÍNDICE</w:t>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b w:val="1"/>
          <w:color w:val="2f5496"/>
          <w:sz w:val="32"/>
          <w:szCs w:val="32"/>
        </w:rPr>
      </w:pPr>
      <w:r w:rsidDel="00000000" w:rsidR="00000000" w:rsidRPr="00000000">
        <w:rPr>
          <w:rtl w:val="0"/>
        </w:rPr>
      </w:r>
    </w:p>
    <w:sdt>
      <w:sdtPr>
        <w:id w:val="-1825983733"/>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4,4,Heading 5,5,Heading 6,6,"</w:instrText>
            <w:fldChar w:fldCharType="separate"/>
          </w:r>
          <w:hyperlink w:anchor="_heading=h.yyeof55o3y8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b w:val="1"/>
              <w:color w:val="000000"/>
              <w:u w:val="none"/>
            </w:rPr>
          </w:pPr>
          <w:hyperlink w:anchor="_heading=h.ijnw7lcrmbi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b w:val="1"/>
              <w:color w:val="000000"/>
              <w:u w:val="none"/>
            </w:rPr>
          </w:pPr>
          <w:hyperlink w:anchor="_heading=h.m2et9d2mg32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b w:val="1"/>
              <w:color w:val="000000"/>
              <w:u w:val="none"/>
            </w:rPr>
          </w:pPr>
          <w:hyperlink w:anchor="_heading=h.b8fs5z7chvp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Argumento de Factibilidad</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b w:val="1"/>
              <w:color w:val="000000"/>
              <w:u w:val="none"/>
            </w:rPr>
          </w:pPr>
          <w:hyperlink w:anchor="_heading=h.aa4gvu9m0c8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b w:val="1"/>
              <w:color w:val="000000"/>
              <w:u w:val="none"/>
            </w:rPr>
          </w:pPr>
          <w:hyperlink w:anchor="_heading=h.ye7frspv2do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Propuesta Metodológica</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b w:val="1"/>
              <w:color w:val="000000"/>
              <w:u w:val="none"/>
            </w:rPr>
          </w:pPr>
          <w:hyperlink w:anchor="_heading=h.rnjkwwt6qu2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 de Trabajo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b w:val="1"/>
              <w:color w:val="000000"/>
              <w:u w:val="none"/>
            </w:rPr>
          </w:pPr>
          <w:hyperlink w:anchor="_heading=h.1envmk9766b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Evidencias de Logro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b w:val="1"/>
              <w:color w:val="000000"/>
              <w:u w:val="none"/>
            </w:rPr>
          </w:pPr>
          <w:hyperlink w:anchor="_heading=h.wozkaizamcy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 y Reflexiones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Anexos de Evidencia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F">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1">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8">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9">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A">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B">
      <w:pPr>
        <w:pStyle w:val="Heading1"/>
        <w:jc w:val="left"/>
        <w:rPr>
          <w:sz w:val="36"/>
          <w:szCs w:val="36"/>
        </w:rPr>
      </w:pPr>
      <w:bookmarkStart w:colFirst="0" w:colLast="0" w:name="_heading=h.yyeof55o3y8i" w:id="0"/>
      <w:bookmarkEnd w:id="0"/>
      <w:r w:rsidDel="00000000" w:rsidR="00000000" w:rsidRPr="00000000">
        <w:rPr>
          <w:sz w:val="36"/>
          <w:szCs w:val="36"/>
          <w:rtl w:val="0"/>
        </w:rPr>
        <w:t xml:space="preserve">Abstract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rFonts w:ascii="Arial" w:cs="Arial" w:eastAsia="Arial" w:hAnsi="Arial"/>
          <w:b w:val="1"/>
        </w:rPr>
      </w:pPr>
      <w:r w:rsidDel="00000000" w:rsidR="00000000" w:rsidRPr="00000000">
        <w:rPr>
          <w:rFonts w:ascii="Arial" w:cs="Arial" w:eastAsia="Arial" w:hAnsi="Arial"/>
          <w:b w:val="1"/>
          <w:rtl w:val="0"/>
        </w:rPr>
        <w:t xml:space="preserve">English </w:t>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rPr>
      </w:pPr>
      <w:r w:rsidDel="00000000" w:rsidR="00000000" w:rsidRPr="00000000">
        <w:rPr>
          <w:rFonts w:ascii="Arial" w:cs="Arial" w:eastAsia="Arial" w:hAnsi="Arial"/>
          <w:rtl w:val="0"/>
        </w:rPr>
        <w:t xml:space="preserve">The purpose of this project is to design and implement an artificial intelligence chatbot for </w:t>
      </w:r>
      <w:r w:rsidDel="00000000" w:rsidR="00000000" w:rsidRPr="00000000">
        <w:rPr>
          <w:rFonts w:ascii="Arial" w:cs="Arial" w:eastAsia="Arial" w:hAnsi="Arial"/>
          <w:i w:val="1"/>
          <w:rtl w:val="0"/>
        </w:rPr>
        <w:t xml:space="preserve">Aurora</w:t>
      </w:r>
      <w:r w:rsidDel="00000000" w:rsidR="00000000" w:rsidRPr="00000000">
        <w:rPr>
          <w:rFonts w:ascii="Arial" w:cs="Arial" w:eastAsia="Arial" w:hAnsi="Arial"/>
          <w:rtl w:val="0"/>
        </w:rPr>
        <w:t xml:space="preserve">, an e-commerce store, in order to optimize customer service and enhance the digital shopping experience. Currently, one of the main challenges in e-commerce is the lack of quick and effective responses, which leads to abandoned carts and customer dissatisfaction. The proposed chatbot will be able to answer frequently asked questions, check stock in real time, and escalate conversations to a human agent when necessary. The project will be developed using the Scrum methodology, with weekly iterations to ensure functional deliverables and continuous feedback. The expected outcome is a functional Minimum Viable Product (MVP) within the semester, delivering value to both digital customers and the support team by improving sales and after-sales processes through automation.</w:t>
      </w:r>
    </w:p>
    <w:p w:rsidR="00000000" w:rsidDel="00000000" w:rsidP="00000000" w:rsidRDefault="00000000" w:rsidRPr="00000000" w14:paraId="0000004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Español</w:t>
      </w:r>
    </w:p>
    <w:p w:rsidR="00000000" w:rsidDel="00000000" w:rsidP="00000000" w:rsidRDefault="00000000" w:rsidRPr="00000000" w14:paraId="0000004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jc w:val="both"/>
        <w:rPr>
          <w:rFonts w:ascii="Arial" w:cs="Arial" w:eastAsia="Arial" w:hAnsi="Arial"/>
        </w:rPr>
      </w:pPr>
      <w:r w:rsidDel="00000000" w:rsidR="00000000" w:rsidRPr="00000000">
        <w:rPr>
          <w:rFonts w:ascii="Arial" w:cs="Arial" w:eastAsia="Arial" w:hAnsi="Arial"/>
          <w:rtl w:val="0"/>
        </w:rPr>
        <w:t xml:space="preserve">El presente proyecto tiene como propósito diseñar e implementar un chatbot de inteligencia artificial para la tienda en línea </w:t>
      </w:r>
      <w:r w:rsidDel="00000000" w:rsidR="00000000" w:rsidRPr="00000000">
        <w:rPr>
          <w:rFonts w:ascii="Arial" w:cs="Arial" w:eastAsia="Arial" w:hAnsi="Arial"/>
          <w:i w:val="1"/>
          <w:rtl w:val="0"/>
        </w:rPr>
        <w:t xml:space="preserve">Aurora</w:t>
      </w:r>
      <w:r w:rsidDel="00000000" w:rsidR="00000000" w:rsidRPr="00000000">
        <w:rPr>
          <w:rFonts w:ascii="Arial" w:cs="Arial" w:eastAsia="Arial" w:hAnsi="Arial"/>
          <w:rtl w:val="0"/>
        </w:rPr>
        <w:t xml:space="preserve">, con el fin de optimizar la atención al cliente y mejorar la experiencia de compra digital. Actualmente, una de las principales problemáticas en el comercio electrónico radica en la falta de respuestas rápidas y efectivas, lo que genera carritos de compra abandonados e insatisfacción del cliente. El chatbot propuesto permitirá responder preguntas frecuentes, consultar el stock en tiempo real y, cuando sea necesario, escalar la conversación a un agente humano. La metodología empleada será Scrum, con iteraciones semanales que garanticen entregables funcionales y retroalimentación continua. Como resultado, se espera contar con un producto mínimo viable (MVP) funcional dentro del semestre, que aporte valor tanto a los clientes digitales como al equipo de soporte, mejorando los procesos de venta y postventa mediante la automatización.</w:t>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jc w:val="cente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D">
      <w:pPr>
        <w:pStyle w:val="Heading1"/>
        <w:jc w:val="left"/>
        <w:rPr>
          <w:sz w:val="36"/>
          <w:szCs w:val="36"/>
        </w:rPr>
      </w:pPr>
      <w:bookmarkStart w:colFirst="0" w:colLast="0" w:name="_heading=h.ijnw7lcrmbiv" w:id="1"/>
      <w:bookmarkEnd w:id="1"/>
      <w:r w:rsidDel="00000000" w:rsidR="00000000" w:rsidRPr="00000000">
        <w:rPr>
          <w:sz w:val="36"/>
          <w:szCs w:val="36"/>
          <w:rtl w:val="0"/>
        </w:rPr>
        <w:t xml:space="preserve">Descripción del Proyecto APT</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jc w:val="both"/>
        <w:rPr>
          <w:rFonts w:ascii="Arial" w:cs="Arial" w:eastAsia="Arial" w:hAnsi="Arial"/>
        </w:rPr>
      </w:pPr>
      <w:r w:rsidDel="00000000" w:rsidR="00000000" w:rsidRPr="00000000">
        <w:rPr>
          <w:rFonts w:ascii="Arial" w:cs="Arial" w:eastAsia="Arial" w:hAnsi="Arial"/>
          <w:rtl w:val="0"/>
        </w:rPr>
        <w:t xml:space="preserve">El proyecto consiste en diseñar e implementar un chatbot con capacidad de responder preguntas frecuentes, consultar stock en tiempo real, entregar recomendaciones personalizadas y validar cupones de descuento. Además, el sistema permitirá escalar la interacción hacia un agente humano en los casos en que la inteligencia artificial no pueda resolver la consulta. El desarrollo seguirá un enfoque ágil y buscará la construcción de un MVP funcional durante el semestre académico.</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1"/>
        <w:rPr>
          <w:sz w:val="36"/>
          <w:szCs w:val="36"/>
        </w:rPr>
      </w:pPr>
      <w:bookmarkStart w:colFirst="0" w:colLast="0" w:name="_heading=h.m2et9d2mg32w" w:id="2"/>
      <w:bookmarkEnd w:id="2"/>
      <w:r w:rsidDel="00000000" w:rsidR="00000000" w:rsidRPr="00000000">
        <w:rPr>
          <w:sz w:val="36"/>
          <w:szCs w:val="36"/>
          <w:rtl w:val="0"/>
        </w:rPr>
        <w:t xml:space="preserve">Relación del Proyecto APT con las Competencias del Perfil de Egreso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está alineado con mi perfil de egreso, ya que requiere: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Comunicación efectiva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diseñar interacciones claras con los clientes.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Pensamiento crítico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resolver problemas técnicos en tiempo real.</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Trabajo en equipo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coordinar roles y responsabilidades en el desarrollo.</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del tiempo y responsabilidad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cumplir con los plazos establecidos y alcanzar objetivos dentro del semestre.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Conocimientos sobre informática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lograr desarrollar este proyecto.</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Desarrollo de proyectos de Software</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Gestión de proyectos de Software</w:t>
      </w:r>
    </w:p>
    <w:p w:rsidR="00000000" w:rsidDel="00000000" w:rsidP="00000000" w:rsidRDefault="00000000" w:rsidRPr="00000000" w14:paraId="0000005B">
      <w:pPr>
        <w:pStyle w:val="Heading1"/>
        <w:jc w:val="left"/>
        <w:rPr>
          <w:sz w:val="28"/>
          <w:szCs w:val="28"/>
        </w:rPr>
      </w:pPr>
      <w:bookmarkStart w:colFirst="0" w:colLast="0" w:name="_heading=h.b8fs5z7chvpx" w:id="3"/>
      <w:bookmarkEnd w:id="3"/>
      <w:r w:rsidDel="00000000" w:rsidR="00000000" w:rsidRPr="00000000">
        <w:rPr>
          <w:sz w:val="36"/>
          <w:szCs w:val="36"/>
          <w:rtl w:val="0"/>
        </w:rPr>
        <w:t xml:space="preserve">Argumento de Factibilidad</w:t>
      </w:r>
      <w:r w:rsidDel="00000000" w:rsidR="00000000" w:rsidRPr="00000000">
        <w:rPr>
          <w:rtl w:val="0"/>
        </w:rPr>
      </w:r>
    </w:p>
    <w:p w:rsidR="00000000" w:rsidDel="00000000" w:rsidP="00000000" w:rsidRDefault="00000000" w:rsidRPr="00000000" w14:paraId="0000005C">
      <w:pPr>
        <w:spacing w:after="280" w:before="280" w:line="276" w:lineRule="auto"/>
        <w:jc w:val="both"/>
        <w:rPr>
          <w:rFonts w:ascii="Arial" w:cs="Arial" w:eastAsia="Arial" w:hAnsi="Arial"/>
        </w:rPr>
      </w:pPr>
      <w:r w:rsidDel="00000000" w:rsidR="00000000" w:rsidRPr="00000000">
        <w:rPr>
          <w:rFonts w:ascii="Arial" w:cs="Arial" w:eastAsia="Arial" w:hAnsi="Arial"/>
          <w:rtl w:val="0"/>
        </w:rPr>
        <w:t xml:space="preserve">La factibilidad de este proyecto está respaldada por varios factores como:</w:t>
      </w:r>
    </w:p>
    <w:p w:rsidR="00000000" w:rsidDel="00000000" w:rsidP="00000000" w:rsidRDefault="00000000" w:rsidRPr="00000000" w14:paraId="0000005D">
      <w:pPr>
        <w:numPr>
          <w:ilvl w:val="0"/>
          <w:numId w:val="3"/>
        </w:numPr>
        <w:spacing w:after="0" w:before="28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El plazo dado para la entrega del proyecto es de un semestre (menos de 3 meses), que permite planificar y ejecutar las tareas de manera organizada.</w:t>
      </w:r>
    </w:p>
    <w:p w:rsidR="00000000" w:rsidDel="00000000" w:rsidP="00000000" w:rsidRDefault="00000000" w:rsidRPr="00000000" w14:paraId="0000005E">
      <w:pPr>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Un equipo comprometido que realiza reuniones semanales y distribuye roles de forma equitativa.</w:t>
      </w:r>
    </w:p>
    <w:sdt>
      <w:sdtPr>
        <w:id w:val="-1670337138"/>
        <w:tag w:val="goog_rdk_1"/>
      </w:sdtPr>
      <w:sdtContent>
        <w:p w:rsidR="00000000" w:rsidDel="00000000" w:rsidP="00000000" w:rsidRDefault="00000000" w:rsidRPr="00000000" w14:paraId="0000005F">
          <w:pPr>
            <w:numPr>
              <w:ilvl w:val="0"/>
              <w:numId w:val="3"/>
            </w:numPr>
            <w:spacing w:after="280" w:before="0" w:line="276" w:lineRule="auto"/>
            <w:ind w:left="720" w:hanging="360"/>
            <w:jc w:val="both"/>
            <w:rPr>
              <w:ins w:author="ANDRES . MPODOZIS FRIGERIO" w:id="0" w:date="2025-09-09T01:13:54Z"/>
              <w:rFonts w:ascii="Arial" w:cs="Arial" w:eastAsia="Arial" w:hAnsi="Arial"/>
            </w:rPr>
          </w:pPr>
          <w:r w:rsidDel="00000000" w:rsidR="00000000" w:rsidRPr="00000000">
            <w:rPr>
              <w:rFonts w:ascii="Arial" w:cs="Arial" w:eastAsia="Arial" w:hAnsi="Arial"/>
              <w:rtl w:val="0"/>
            </w:rPr>
            <w:t xml:space="preserve">Acceso a herramientas, APIs y conocimientos previos que facilitan la integración de funcionalidades.</w:t>
          </w:r>
          <w:sdt>
            <w:sdtPr>
              <w:id w:val="279741558"/>
              <w:tag w:val="goog_rdk_0"/>
            </w:sdtPr>
            <w:sdtContent>
              <w:ins w:author="ANDRES . MPODOZIS FRIGERIO" w:id="0" w:date="2025-09-09T01:13:54Z">
                <w:r w:rsidDel="00000000" w:rsidR="00000000" w:rsidRPr="00000000">
                  <w:rPr>
                    <w:rtl w:val="0"/>
                  </w:rPr>
                </w:r>
              </w:ins>
            </w:sdtContent>
          </w:sdt>
        </w:p>
      </w:sdtContent>
    </w:sdt>
    <w:sdt>
      <w:sdtPr>
        <w:id w:val="506193823"/>
        <w:tag w:val="goog_rdk_3"/>
      </w:sdtPr>
      <w:sdtContent>
        <w:p w:rsidR="00000000" w:rsidDel="00000000" w:rsidP="00000000" w:rsidRDefault="00000000" w:rsidRPr="00000000" w14:paraId="00000060">
          <w:pPr>
            <w:numPr>
              <w:ilvl w:val="0"/>
              <w:numId w:val="3"/>
            </w:numPr>
            <w:spacing w:after="280" w:before="0" w:line="276" w:lineRule="auto"/>
            <w:ind w:left="720" w:hanging="360"/>
            <w:jc w:val="both"/>
            <w:rPr>
              <w:ins w:author="ANDRES . MPODOZIS FRIGERIO" w:id="0" w:date="2025-09-09T01:13:54Z"/>
              <w:rFonts w:ascii="Arial" w:cs="Arial" w:eastAsia="Arial" w:hAnsi="Arial"/>
            </w:rPr>
          </w:pPr>
          <w:sdt>
            <w:sdtPr>
              <w:id w:val="354440095"/>
              <w:tag w:val="goog_rdk_2"/>
            </w:sdtPr>
            <w:sdtContent>
              <w:ins w:author="ANDRES . MPODOZIS FRIGERIO" w:id="0" w:date="2025-09-09T01:13:54Z">
                <w:r w:rsidDel="00000000" w:rsidR="00000000" w:rsidRPr="00000000">
                  <w:rPr>
                    <w:rFonts w:ascii="Arial" w:cs="Arial" w:eastAsia="Arial" w:hAnsi="Arial"/>
                    <w:rtl w:val="0"/>
                  </w:rPr>
                  <w:t xml:space="preserve">Experiencia previa en desarrollo de proyectos similares.</w:t>
                </w:r>
              </w:ins>
            </w:sdtContent>
          </w:sdt>
        </w:p>
      </w:sdtContent>
    </w:sdt>
    <w:p w:rsidR="00000000" w:rsidDel="00000000" w:rsidP="00000000" w:rsidRDefault="00000000" w:rsidRPr="00000000" w14:paraId="00000061">
      <w:pPr>
        <w:numPr>
          <w:ilvl w:val="0"/>
          <w:numId w:val="3"/>
        </w:numPr>
        <w:spacing w:after="280" w:before="0" w:line="276" w:lineRule="auto"/>
        <w:ind w:left="720" w:hanging="360"/>
        <w:jc w:val="both"/>
        <w:rPr>
          <w:rFonts w:ascii="Arial" w:cs="Arial" w:eastAsia="Arial" w:hAnsi="Arial"/>
        </w:rPr>
      </w:pPr>
      <w:sdt>
        <w:sdtPr>
          <w:id w:val="-974811569"/>
          <w:tag w:val="goog_rdk_4"/>
        </w:sdtPr>
        <w:sdtContent>
          <w:ins w:author="ANDRES . MPODOZIS FRIGERIO" w:id="0" w:date="2025-09-09T01:13:54Z">
            <w:r w:rsidDel="00000000" w:rsidR="00000000" w:rsidRPr="00000000">
              <w:rPr>
                <w:rFonts w:ascii="Arial" w:cs="Arial" w:eastAsia="Arial" w:hAnsi="Arial"/>
                <w:rtl w:val="0"/>
              </w:rPr>
              <w:t xml:space="preserve">Manejo adecuado del alcance para evitar un colapso de software.</w:t>
            </w:r>
          </w:ins>
        </w:sdtContent>
      </w:sdt>
      <w:r w:rsidDel="00000000" w:rsidR="00000000" w:rsidRPr="00000000">
        <w:rPr>
          <w:rtl w:val="0"/>
        </w:rPr>
      </w:r>
    </w:p>
    <w:p w:rsidR="00000000" w:rsidDel="00000000" w:rsidP="00000000" w:rsidRDefault="00000000" w:rsidRPr="00000000" w14:paraId="00000062">
      <w:pPr>
        <w:pStyle w:val="Heading1"/>
        <w:jc w:val="left"/>
        <w:rPr>
          <w:sz w:val="36"/>
          <w:szCs w:val="36"/>
        </w:rPr>
      </w:pPr>
      <w:bookmarkStart w:colFirst="0" w:colLast="0" w:name="_heading=h.aa4gvu9m0c8v" w:id="4"/>
      <w:bookmarkEnd w:id="4"/>
      <w:r w:rsidDel="00000000" w:rsidR="00000000" w:rsidRPr="00000000">
        <w:rPr>
          <w:sz w:val="36"/>
          <w:szCs w:val="36"/>
          <w:rtl w:val="0"/>
        </w:rPr>
        <w:t xml:space="preserve">Objetivos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rPr>
      </w:pPr>
      <w:r w:rsidDel="00000000" w:rsidR="00000000" w:rsidRPr="00000000">
        <w:rPr>
          <w:rFonts w:ascii="Arial" w:cs="Arial" w:eastAsia="Arial" w:hAnsi="Arial"/>
          <w:rtl w:val="0"/>
        </w:rPr>
        <w:t xml:space="preserve">Como objetivo general implementaremos un chatbot de inteligencia artificial para la tienda Aurora que logre optimizar la atención al cliente y mejore las experiencias al comprar en línea.</w:t>
      </w:r>
    </w:p>
    <w:p w:rsidR="00000000" w:rsidDel="00000000" w:rsidP="00000000" w:rsidRDefault="00000000" w:rsidRPr="00000000" w14:paraId="00000065">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rPr>
      </w:pPr>
      <w:r w:rsidDel="00000000" w:rsidR="00000000" w:rsidRPr="00000000">
        <w:rPr>
          <w:rFonts w:ascii="Arial" w:cs="Arial" w:eastAsia="Arial" w:hAnsi="Arial"/>
          <w:rtl w:val="0"/>
        </w:rPr>
        <w:t xml:space="preserve">Como objetivos específicos tenemos:</w:t>
      </w:r>
    </w:p>
    <w:p w:rsidR="00000000" w:rsidDel="00000000" w:rsidP="00000000" w:rsidRDefault="00000000" w:rsidRPr="00000000" w14:paraId="00000067">
      <w:pPr>
        <w:numPr>
          <w:ilvl w:val="0"/>
          <w:numId w:val="1"/>
        </w:numPr>
        <w:spacing w:after="280" w:before="280" w:line="276" w:lineRule="auto"/>
        <w:ind w:left="720" w:hanging="360"/>
        <w:jc w:val="both"/>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rtl w:val="0"/>
        </w:rPr>
        <w:t xml:space="preserve">El desarrollo de un módulo de respuestas automáticas para preguntas frecuentes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8">
      <w:pPr>
        <w:numPr>
          <w:ilvl w:val="0"/>
          <w:numId w:val="1"/>
        </w:numPr>
        <w:spacing w:after="280" w:before="28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Conectar el chatbot con el sistema de stock en tiempo real.</w:t>
      </w:r>
    </w:p>
    <w:p w:rsidR="00000000" w:rsidDel="00000000" w:rsidP="00000000" w:rsidRDefault="00000000" w:rsidRPr="00000000" w14:paraId="00000069">
      <w:pPr>
        <w:numPr>
          <w:ilvl w:val="0"/>
          <w:numId w:val="1"/>
        </w:numPr>
        <w:spacing w:after="280" w:before="28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Integrar recomendaciones de ofertas y validación de cupones.</w:t>
      </w:r>
    </w:p>
    <w:p w:rsidR="00000000" w:rsidDel="00000000" w:rsidP="00000000" w:rsidRDefault="00000000" w:rsidRPr="00000000" w14:paraId="0000006A">
      <w:pPr>
        <w:numPr>
          <w:ilvl w:val="0"/>
          <w:numId w:val="1"/>
        </w:numPr>
        <w:spacing w:after="280" w:before="28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Permitir la consulta del estado de pedidos autenticados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B">
      <w:pPr>
        <w:numPr>
          <w:ilvl w:val="0"/>
          <w:numId w:val="1"/>
        </w:numPr>
        <w:spacing w:after="280" w:before="28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Implementar un sistema de escalamiento a un agente humano en casos no resueltos.</w:t>
      </w:r>
      <w:r w:rsidDel="00000000" w:rsidR="00000000" w:rsidRPr="00000000">
        <w:rPr>
          <w:rtl w:val="0"/>
        </w:rPr>
      </w:r>
    </w:p>
    <w:p w:rsidR="00000000" w:rsidDel="00000000" w:rsidP="00000000" w:rsidRDefault="00000000" w:rsidRPr="00000000" w14:paraId="0000006C">
      <w:pPr>
        <w:pStyle w:val="Heading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jc w:val="left"/>
        <w:rPr>
          <w:sz w:val="36"/>
          <w:szCs w:val="36"/>
        </w:rPr>
      </w:pPr>
      <w:bookmarkStart w:colFirst="0" w:colLast="0" w:name="_heading=h.ye7frspv2do0" w:id="5"/>
      <w:bookmarkEnd w:id="5"/>
      <w:r w:rsidDel="00000000" w:rsidR="00000000" w:rsidRPr="00000000">
        <w:rPr>
          <w:sz w:val="36"/>
          <w:szCs w:val="36"/>
          <w:rtl w:val="0"/>
        </w:rPr>
        <w:t xml:space="preserve">Propuesta Metodológica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se desarrollará con la metodología ágil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organizando el trabajo en sprints semanales y revisiones periódicas.</w:t>
      </w:r>
    </w:p>
    <w:p w:rsidR="00000000" w:rsidDel="00000000" w:rsidP="00000000" w:rsidRDefault="00000000" w:rsidRPr="00000000" w14:paraId="00000071">
      <w:pPr>
        <w:pStyle w:val="Heading3"/>
        <w:spacing w:line="276" w:lineRule="auto"/>
        <w:jc w:val="both"/>
        <w:rPr>
          <w:rFonts w:ascii="Arial" w:cs="Arial" w:eastAsia="Arial" w:hAnsi="Arial"/>
          <w:b w:val="1"/>
          <w:color w:val="000000"/>
        </w:rPr>
      </w:pPr>
      <w:bookmarkStart w:colFirst="0" w:colLast="0" w:name="_heading=h.osgjx4irguve" w:id="6"/>
      <w:bookmarkEnd w:id="6"/>
      <w:r w:rsidDel="00000000" w:rsidR="00000000" w:rsidRPr="00000000">
        <w:rPr>
          <w:rFonts w:ascii="Arial" w:cs="Arial" w:eastAsia="Arial" w:hAnsi="Arial"/>
          <w:b w:val="1"/>
          <w:color w:val="000000"/>
          <w:rtl w:val="0"/>
        </w:rPr>
        <w:t xml:space="preserve">Etapas principales:</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Levantamiento de requerimientos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Identificar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necesidades del cliente.</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de la arquitectura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Seleccionar las  tecnologías, base de datos y APIs a utilizar.</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frontend y 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del chatbot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contará con preguntas frecuentes y conexión a stock.</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y validaciones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Documentación y entrega final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pStyle w:val="Heading1"/>
        <w:jc w:val="left"/>
        <w:rPr>
          <w:sz w:val="36"/>
          <w:szCs w:val="36"/>
        </w:rPr>
      </w:pPr>
      <w:bookmarkStart w:colFirst="0" w:colLast="0" w:name="_heading=h.rnjkwwt6qu2y" w:id="7"/>
      <w:bookmarkEnd w:id="7"/>
      <w:r w:rsidDel="00000000" w:rsidR="00000000" w:rsidRPr="00000000">
        <w:rPr>
          <w:sz w:val="36"/>
          <w:szCs w:val="36"/>
          <w:rtl w:val="0"/>
        </w:rPr>
        <w:t xml:space="preserve">Plan de Trabajo</w:t>
      </w:r>
    </w:p>
    <w:p w:rsidR="00000000" w:rsidDel="00000000" w:rsidP="00000000" w:rsidRDefault="00000000" w:rsidRPr="00000000" w14:paraId="0000007F">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1–2</w:t>
      </w:r>
      <w:r w:rsidDel="00000000" w:rsidR="00000000" w:rsidRPr="00000000">
        <w:rPr>
          <w:rFonts w:ascii="Arial" w:cs="Arial" w:eastAsia="Arial" w:hAnsi="Arial"/>
          <w:rtl w:val="0"/>
        </w:rPr>
        <w:t xml:space="preserve">: Definición de requerimientos y diseño de arquitectura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spacing w:after="280" w:before="280" w:line="276" w:lineRule="auto"/>
        <w:jc w:val="both"/>
        <w:rPr>
          <w:rFonts w:ascii="Arial" w:cs="Arial" w:eastAsia="Arial" w:hAnsi="Arial"/>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3–6</w:t>
      </w:r>
      <w:r w:rsidDel="00000000" w:rsidR="00000000" w:rsidRPr="00000000">
        <w:rPr>
          <w:rFonts w:ascii="Arial" w:cs="Arial" w:eastAsia="Arial" w:hAnsi="Arial"/>
          <w:rtl w:val="0"/>
        </w:rPr>
        <w:t xml:space="preserve">: Desarrollo inicial de frontend y backend.</w:t>
      </w:r>
    </w:p>
    <w:p w:rsidR="00000000" w:rsidDel="00000000" w:rsidP="00000000" w:rsidRDefault="00000000" w:rsidRPr="00000000" w14:paraId="00000081">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7–10</w:t>
      </w:r>
      <w:r w:rsidDel="00000000" w:rsidR="00000000" w:rsidRPr="00000000">
        <w:rPr>
          <w:rFonts w:ascii="Arial" w:cs="Arial" w:eastAsia="Arial" w:hAnsi="Arial"/>
          <w:rtl w:val="0"/>
        </w:rPr>
        <w:t xml:space="preserve">: Implementación del chatbot con funcionalidades básicas.</w:t>
      </w:r>
      <w:r w:rsidDel="00000000" w:rsidR="00000000" w:rsidRPr="00000000">
        <w:rPr>
          <w:rtl w:val="0"/>
        </w:rPr>
      </w:r>
    </w:p>
    <w:p w:rsidR="00000000" w:rsidDel="00000000" w:rsidP="00000000" w:rsidRDefault="00000000" w:rsidRPr="00000000" w14:paraId="00000082">
      <w:pPr>
        <w:spacing w:after="280" w:before="280" w:line="276" w:lineRule="auto"/>
        <w:jc w:val="both"/>
        <w:rPr>
          <w:rFonts w:ascii="Arial" w:cs="Arial" w:eastAsia="Arial" w:hAnsi="Arial"/>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11–13</w:t>
      </w:r>
      <w:r w:rsidDel="00000000" w:rsidR="00000000" w:rsidRPr="00000000">
        <w:rPr>
          <w:rFonts w:ascii="Arial" w:cs="Arial" w:eastAsia="Arial" w:hAnsi="Arial"/>
          <w:rtl w:val="0"/>
        </w:rPr>
        <w:t xml:space="preserve">: Integración con APIs de stock y validación de cupones.</w:t>
      </w:r>
    </w:p>
    <w:p w:rsidR="00000000" w:rsidDel="00000000" w:rsidP="00000000" w:rsidRDefault="00000000" w:rsidRPr="00000000" w14:paraId="00000083">
      <w:pPr>
        <w:spacing w:after="280" w:before="280" w:line="276" w:lineRule="auto"/>
        <w:jc w:val="both"/>
        <w:rPr>
          <w:rFonts w:ascii="Arial" w:cs="Arial" w:eastAsia="Arial" w:hAnsi="Arial"/>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14</w:t>
      </w:r>
      <w:r w:rsidDel="00000000" w:rsidR="00000000" w:rsidRPr="00000000">
        <w:rPr>
          <w:rFonts w:ascii="Arial" w:cs="Arial" w:eastAsia="Arial" w:hAnsi="Arial"/>
          <w:rtl w:val="0"/>
        </w:rPr>
        <w:t xml:space="preserve">: Pruebas finales e integración con soporte humano.</w:t>
      </w:r>
    </w:p>
    <w:p w:rsidR="00000000" w:rsidDel="00000000" w:rsidP="00000000" w:rsidRDefault="00000000" w:rsidRPr="00000000" w14:paraId="00000084">
      <w:pPr>
        <w:spacing w:after="280" w:before="280" w:line="276" w:lineRule="auto"/>
        <w:jc w:val="both"/>
        <w:rPr>
          <w:rFonts w:ascii="Arial" w:cs="Arial" w:eastAsia="Arial" w:hAnsi="Arial"/>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15</w:t>
      </w:r>
      <w:r w:rsidDel="00000000" w:rsidR="00000000" w:rsidRPr="00000000">
        <w:rPr>
          <w:rFonts w:ascii="Arial" w:cs="Arial" w:eastAsia="Arial" w:hAnsi="Arial"/>
          <w:rtl w:val="0"/>
        </w:rPr>
        <w:t xml:space="preserve">: Documentación, informe final y presentación.</w:t>
      </w:r>
    </w:p>
    <w:p w:rsidR="00000000" w:rsidDel="00000000" w:rsidP="00000000" w:rsidRDefault="00000000" w:rsidRPr="00000000" w14:paraId="00000085">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Style w:val="Heading1"/>
        <w:jc w:val="left"/>
        <w:rPr>
          <w:sz w:val="36"/>
          <w:szCs w:val="36"/>
        </w:rPr>
      </w:pPr>
      <w:bookmarkStart w:colFirst="0" w:colLast="0" w:name="_heading=h.1envmk9766bz" w:id="8"/>
      <w:bookmarkEnd w:id="8"/>
      <w:r w:rsidDel="00000000" w:rsidR="00000000" w:rsidRPr="00000000">
        <w:rPr>
          <w:sz w:val="36"/>
          <w:szCs w:val="36"/>
          <w:rtl w:val="0"/>
        </w:rPr>
        <w:t xml:space="preserve">Evidencias de Logro</w:t>
      </w:r>
    </w:p>
    <w:p w:rsidR="00000000" w:rsidDel="00000000" w:rsidP="00000000" w:rsidRDefault="00000000" w:rsidRPr="00000000" w14:paraId="00000089">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tbl>
      <w:tblPr>
        <w:tblStyle w:val="Table1"/>
        <w:tblW w:w="8838.0" w:type="dxa"/>
        <w:jc w:val="left"/>
        <w:tblLayout w:type="fixed"/>
        <w:tblLook w:val="0400"/>
      </w:tblPr>
      <w:tblGrid>
        <w:gridCol w:w="877"/>
        <w:gridCol w:w="1926"/>
        <w:gridCol w:w="3153"/>
        <w:gridCol w:w="2882"/>
        <w:tblGridChange w:id="0">
          <w:tblGrid>
            <w:gridCol w:w="877"/>
            <w:gridCol w:w="1926"/>
            <w:gridCol w:w="3153"/>
            <w:gridCol w:w="2882"/>
          </w:tblGrid>
        </w:tblGridChange>
      </w:tblGrid>
      <w:tr>
        <w:trPr>
          <w:cantSplit w:val="0"/>
          <w:tblHeader w:val="1"/>
        </w:trPr>
        <w:tc>
          <w:tcPr>
            <w:vAlign w:val="center"/>
          </w:tcPr>
          <w:p w:rsidR="00000000" w:rsidDel="00000000" w:rsidP="00000000" w:rsidRDefault="00000000" w:rsidRPr="00000000" w14:paraId="0000008B">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vAlign w:val="center"/>
          </w:tcPr>
          <w:p w:rsidR="00000000" w:rsidDel="00000000" w:rsidP="00000000" w:rsidRDefault="00000000" w:rsidRPr="00000000" w14:paraId="0000008C">
            <w:pPr>
              <w:jc w:val="center"/>
              <w:rPr>
                <w:rFonts w:ascii="Arial" w:cs="Arial" w:eastAsia="Arial" w:hAnsi="Arial"/>
                <w:b w:val="1"/>
              </w:rPr>
            </w:pPr>
            <w:r w:rsidDel="00000000" w:rsidR="00000000" w:rsidRPr="00000000">
              <w:rPr>
                <w:rFonts w:ascii="Arial" w:cs="Arial" w:eastAsia="Arial" w:hAnsi="Arial"/>
                <w:b w:val="1"/>
                <w:rtl w:val="0"/>
              </w:rPr>
              <w:t xml:space="preserve">Evidencia</w:t>
            </w:r>
          </w:p>
        </w:tc>
        <w:tc>
          <w:tcPr>
            <w:vAlign w:val="center"/>
          </w:tcPr>
          <w:p w:rsidR="00000000" w:rsidDel="00000000" w:rsidP="00000000" w:rsidRDefault="00000000" w:rsidRPr="00000000" w14:paraId="0000008D">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vAlign w:val="center"/>
          </w:tcPr>
          <w:p w:rsidR="00000000" w:rsidDel="00000000" w:rsidP="00000000" w:rsidRDefault="00000000" w:rsidRPr="00000000" w14:paraId="0000008E">
            <w:pPr>
              <w:jc w:val="center"/>
              <w:rPr>
                <w:rFonts w:ascii="Arial" w:cs="Arial" w:eastAsia="Arial" w:hAnsi="Arial"/>
                <w:b w:val="1"/>
              </w:rPr>
            </w:pPr>
            <w:r w:rsidDel="00000000" w:rsidR="00000000" w:rsidRPr="00000000">
              <w:rPr>
                <w:rFonts w:ascii="Arial" w:cs="Arial" w:eastAsia="Arial" w:hAnsi="Arial"/>
                <w:b w:val="1"/>
                <w:rtl w:val="0"/>
              </w:rPr>
              <w:t xml:space="preserve">Justificación</w:t>
            </w:r>
          </w:p>
        </w:tc>
      </w:tr>
      <w:tr>
        <w:trPr>
          <w:cantSplit w:val="0"/>
          <w:tblHeader w:val="0"/>
        </w:trPr>
        <w:tc>
          <w:tcPr>
            <w:vAlign w:val="center"/>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Avance</w:t>
            </w:r>
          </w:p>
        </w:tc>
        <w:tc>
          <w:tcPr>
            <w:vAlign w:val="center"/>
          </w:tcPr>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Documento de diseño</w:t>
            </w:r>
          </w:p>
        </w:tc>
        <w:tc>
          <w:tcPr>
            <w:vAlign w:val="center"/>
          </w:tcPr>
          <w:p w:rsidR="00000000" w:rsidDel="00000000" w:rsidP="00000000" w:rsidRDefault="00000000" w:rsidRPr="00000000" w14:paraId="00000091">
            <w:pPr>
              <w:jc w:val="center"/>
              <w:rPr>
                <w:rFonts w:ascii="Arial" w:cs="Arial" w:eastAsia="Arial" w:hAnsi="Arial"/>
              </w:rPr>
            </w:pPr>
            <w:r w:rsidDel="00000000" w:rsidR="00000000" w:rsidRPr="00000000">
              <w:rPr>
                <w:rFonts w:ascii="Arial" w:cs="Arial" w:eastAsia="Arial" w:hAnsi="Arial"/>
                <w:rtl w:val="0"/>
              </w:rPr>
              <w:t xml:space="preserve">Presentación de arquitectura, APIs y crud.</w:t>
            </w:r>
          </w:p>
        </w:tc>
        <w:tc>
          <w:tcPr>
            <w:vAlign w:val="center"/>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Demuestra la planificación técnica inicial.</w:t>
            </w:r>
          </w:p>
        </w:tc>
      </w:tr>
      <w:tr>
        <w:trPr>
          <w:cantSplit w:val="0"/>
          <w:tblHeader w:val="0"/>
        </w:trPr>
        <w:tc>
          <w:tcPr>
            <w:vAlign w:val="center"/>
          </w:tcPr>
          <w:p w:rsidR="00000000" w:rsidDel="00000000" w:rsidP="00000000" w:rsidRDefault="00000000" w:rsidRPr="00000000" w14:paraId="00000093">
            <w:pPr>
              <w:jc w:val="center"/>
              <w:rPr>
                <w:rFonts w:ascii="Arial" w:cs="Arial" w:eastAsia="Arial" w:hAnsi="Arial"/>
              </w:rPr>
            </w:pPr>
            <w:r w:rsidDel="00000000" w:rsidR="00000000" w:rsidRPr="00000000">
              <w:rPr>
                <w:rFonts w:ascii="Arial" w:cs="Arial" w:eastAsia="Arial" w:hAnsi="Arial"/>
                <w:rtl w:val="0"/>
              </w:rPr>
              <w:t xml:space="preserve">Avance</w:t>
            </w:r>
          </w:p>
        </w:tc>
        <w:tc>
          <w:tcPr>
            <w:vAlign w:val="center"/>
          </w:tcPr>
          <w:p w:rsidR="00000000" w:rsidDel="00000000" w:rsidP="00000000" w:rsidRDefault="00000000" w:rsidRPr="00000000" w14:paraId="00000094">
            <w:pPr>
              <w:jc w:val="center"/>
              <w:rPr>
                <w:rFonts w:ascii="Arial" w:cs="Arial" w:eastAsia="Arial" w:hAnsi="Arial"/>
              </w:rPr>
            </w:pPr>
            <w:r w:rsidDel="00000000" w:rsidR="00000000" w:rsidRPr="00000000">
              <w:rPr>
                <w:rFonts w:ascii="Arial" w:cs="Arial" w:eastAsia="Arial" w:hAnsi="Arial"/>
                <w:rtl w:val="0"/>
              </w:rPr>
              <w:t xml:space="preserve">Módulo y stock</w:t>
            </w:r>
          </w:p>
        </w:tc>
        <w:tc>
          <w:tcPr>
            <w:vAlign w:val="center"/>
          </w:tcPr>
          <w:p w:rsidR="00000000" w:rsidDel="00000000" w:rsidP="00000000" w:rsidRDefault="00000000" w:rsidRPr="00000000" w14:paraId="00000095">
            <w:pPr>
              <w:jc w:val="center"/>
              <w:rPr>
                <w:rFonts w:ascii="Arial" w:cs="Arial" w:eastAsia="Arial" w:hAnsi="Arial"/>
              </w:rPr>
            </w:pPr>
            <w:r w:rsidDel="00000000" w:rsidR="00000000" w:rsidRPr="00000000">
              <w:rPr>
                <w:rFonts w:ascii="Arial" w:cs="Arial" w:eastAsia="Arial" w:hAnsi="Arial"/>
                <w:rtl w:val="0"/>
              </w:rPr>
              <w:t xml:space="preserve">Prototipo inicial con funcionalidades básicas.</w:t>
            </w:r>
          </w:p>
        </w:tc>
        <w:tc>
          <w:tcPr>
            <w:vAlign w:val="center"/>
          </w:tcPr>
          <w:p w:rsidR="00000000" w:rsidDel="00000000" w:rsidP="00000000" w:rsidRDefault="00000000" w:rsidRPr="00000000" w14:paraId="00000096">
            <w:pPr>
              <w:jc w:val="center"/>
              <w:rPr>
                <w:rFonts w:ascii="Arial" w:cs="Arial" w:eastAsia="Arial" w:hAnsi="Arial"/>
              </w:rPr>
            </w:pPr>
            <w:r w:rsidDel="00000000" w:rsidR="00000000" w:rsidRPr="00000000">
              <w:rPr>
                <w:rFonts w:ascii="Arial" w:cs="Arial" w:eastAsia="Arial" w:hAnsi="Arial"/>
                <w:rtl w:val="0"/>
              </w:rPr>
              <w:t xml:space="preserve">Valida la viabilidad del desarrollo.</w:t>
            </w:r>
          </w:p>
        </w:tc>
      </w:tr>
      <w:tr>
        <w:trPr>
          <w:cantSplit w:val="0"/>
          <w:tblHeader w:val="0"/>
        </w:trPr>
        <w:tc>
          <w:tcPr>
            <w:vAlign w:val="center"/>
          </w:tcPr>
          <w:p w:rsidR="00000000" w:rsidDel="00000000" w:rsidP="00000000" w:rsidRDefault="00000000" w:rsidRPr="00000000" w14:paraId="00000097">
            <w:pPr>
              <w:jc w:val="center"/>
              <w:rPr>
                <w:rFonts w:ascii="Arial" w:cs="Arial" w:eastAsia="Arial" w:hAnsi="Arial"/>
              </w:rPr>
            </w:pPr>
            <w:r w:rsidDel="00000000" w:rsidR="00000000" w:rsidRPr="00000000">
              <w:rPr>
                <w:rFonts w:ascii="Arial" w:cs="Arial" w:eastAsia="Arial" w:hAnsi="Arial"/>
                <w:rtl w:val="0"/>
              </w:rPr>
              <w:t xml:space="preserve">Final</w:t>
            </w:r>
          </w:p>
        </w:tc>
        <w:tc>
          <w:tcPr>
            <w:vAlign w:val="center"/>
          </w:tcPr>
          <w:p w:rsidR="00000000" w:rsidDel="00000000" w:rsidP="00000000" w:rsidRDefault="00000000" w:rsidRPr="00000000" w14:paraId="00000098">
            <w:pPr>
              <w:jc w:val="center"/>
              <w:rPr>
                <w:rFonts w:ascii="Arial" w:cs="Arial" w:eastAsia="Arial" w:hAnsi="Arial"/>
              </w:rPr>
            </w:pPr>
            <w:r w:rsidDel="00000000" w:rsidR="00000000" w:rsidRPr="00000000">
              <w:rPr>
                <w:rFonts w:ascii="Arial" w:cs="Arial" w:eastAsia="Arial" w:hAnsi="Arial"/>
                <w:rtl w:val="0"/>
              </w:rPr>
              <w:t xml:space="preserve">Chatbot funcional</w:t>
            </w:r>
          </w:p>
        </w:tc>
        <w:tc>
          <w:tcPr>
            <w:vAlign w:val="center"/>
          </w:tcPr>
          <w:p w:rsidR="00000000" w:rsidDel="00000000" w:rsidP="00000000" w:rsidRDefault="00000000" w:rsidRPr="00000000" w14:paraId="00000099">
            <w:pPr>
              <w:jc w:val="center"/>
              <w:rPr>
                <w:rFonts w:ascii="Arial" w:cs="Arial" w:eastAsia="Arial" w:hAnsi="Arial"/>
              </w:rPr>
            </w:pPr>
            <w:r w:rsidDel="00000000" w:rsidR="00000000" w:rsidRPr="00000000">
              <w:rPr>
                <w:rFonts w:ascii="Arial" w:cs="Arial" w:eastAsia="Arial" w:hAnsi="Arial"/>
                <w:rtl w:val="0"/>
              </w:rPr>
              <w:t xml:space="preserve">Respuestas automáticas e integración.</w:t>
            </w:r>
          </w:p>
        </w:tc>
        <w:tc>
          <w:tcPr>
            <w:vAlign w:val="center"/>
          </w:tcPr>
          <w:p w:rsidR="00000000" w:rsidDel="00000000" w:rsidP="00000000" w:rsidRDefault="00000000" w:rsidRPr="00000000" w14:paraId="0000009A">
            <w:pPr>
              <w:jc w:val="center"/>
              <w:rPr>
                <w:rFonts w:ascii="Arial" w:cs="Arial" w:eastAsia="Arial" w:hAnsi="Arial"/>
              </w:rPr>
            </w:pPr>
            <w:r w:rsidDel="00000000" w:rsidR="00000000" w:rsidRPr="00000000">
              <w:rPr>
                <w:rFonts w:ascii="Arial" w:cs="Arial" w:eastAsia="Arial" w:hAnsi="Arial"/>
                <w:rtl w:val="0"/>
              </w:rPr>
              <w:t xml:space="preserve">Evidencia del logro del MVP.</w:t>
            </w:r>
          </w:p>
        </w:tc>
      </w:tr>
      <w:tr>
        <w:trPr>
          <w:cantSplit w:val="0"/>
          <w:tblHeader w:val="0"/>
        </w:trPr>
        <w:tc>
          <w:tcPr>
            <w:vAlign w:val="center"/>
          </w:tcPr>
          <w:p w:rsidR="00000000" w:rsidDel="00000000" w:rsidP="00000000" w:rsidRDefault="00000000" w:rsidRPr="00000000" w14:paraId="0000009B">
            <w:pPr>
              <w:jc w:val="center"/>
              <w:rPr>
                <w:rFonts w:ascii="Arial" w:cs="Arial" w:eastAsia="Arial" w:hAnsi="Arial"/>
              </w:rPr>
            </w:pPr>
            <w:r w:rsidDel="00000000" w:rsidR="00000000" w:rsidRPr="00000000">
              <w:rPr>
                <w:rFonts w:ascii="Arial" w:cs="Arial" w:eastAsia="Arial" w:hAnsi="Arial"/>
                <w:rtl w:val="0"/>
              </w:rPr>
              <w:t xml:space="preserve">Final</w:t>
            </w:r>
          </w:p>
        </w:tc>
        <w:tc>
          <w:tcPr>
            <w:vAlign w:val="center"/>
          </w:tcPr>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rtl w:val="0"/>
              </w:rPr>
              <w:t xml:space="preserve">Informe y presentación</w:t>
            </w:r>
          </w:p>
        </w:tc>
        <w:tc>
          <w:tcPr>
            <w:vAlign w:val="center"/>
          </w:tcPr>
          <w:p w:rsidR="00000000" w:rsidDel="00000000" w:rsidP="00000000" w:rsidRDefault="00000000" w:rsidRPr="00000000" w14:paraId="0000009D">
            <w:pPr>
              <w:jc w:val="center"/>
              <w:rPr>
                <w:rFonts w:ascii="Arial" w:cs="Arial" w:eastAsia="Arial" w:hAnsi="Arial"/>
              </w:rPr>
            </w:pPr>
            <w:r w:rsidDel="00000000" w:rsidR="00000000" w:rsidRPr="00000000">
              <w:rPr>
                <w:rFonts w:ascii="Arial" w:cs="Arial" w:eastAsia="Arial" w:hAnsi="Arial"/>
                <w:rtl w:val="0"/>
              </w:rPr>
              <w:t xml:space="preserve">Documentación y exposición de resultados.</w:t>
            </w:r>
          </w:p>
        </w:tc>
        <w:tc>
          <w:tcPr>
            <w:vAlign w:val="center"/>
          </w:tcPr>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Permite socializar y evaluar el proyecto.</w:t>
            </w:r>
          </w:p>
        </w:tc>
      </w:tr>
    </w:tbl>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pStyle w:val="Heading1"/>
        <w:jc w:val="left"/>
        <w:rPr>
          <w:sz w:val="36"/>
          <w:szCs w:val="36"/>
        </w:rPr>
      </w:pPr>
      <w:bookmarkStart w:colFirst="0" w:colLast="0" w:name="_heading=h.wozkaizamcyo" w:id="9"/>
      <w:bookmarkEnd w:id="9"/>
      <w:r w:rsidDel="00000000" w:rsidR="00000000" w:rsidRPr="00000000">
        <w:rPr>
          <w:sz w:val="36"/>
          <w:szCs w:val="36"/>
          <w:rtl w:val="0"/>
        </w:rPr>
        <w:t xml:space="preserve">Conclusiones y Reflexiones</w:t>
      </w:r>
    </w:p>
    <w:p w:rsidR="00000000" w:rsidDel="00000000" w:rsidP="00000000" w:rsidRDefault="00000000" w:rsidRPr="00000000" w14:paraId="000000AD">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AE">
      <w:pPr>
        <w:spacing w:after="280" w:before="280" w:line="276" w:lineRule="auto"/>
        <w:jc w:val="both"/>
        <w:rPr>
          <w:rFonts w:ascii="Arial" w:cs="Arial" w:eastAsia="Arial" w:hAnsi="Arial"/>
        </w:rPr>
      </w:pPr>
      <w:r w:rsidDel="00000000" w:rsidR="00000000" w:rsidRPr="00000000">
        <w:rPr>
          <w:rFonts w:ascii="Arial" w:cs="Arial" w:eastAsia="Arial" w:hAnsi="Arial"/>
          <w:rtl w:val="0"/>
        </w:rPr>
        <w:t xml:space="preserve">Through the development of the Aurora E-Commerce project, I strengthened my skills in programming, teamwork, and project documentation. I learned how to apply agile methodologies in a real context and faced challenges such as time management and the integration of external libraries. This experience also helped me to improve my leadership abilities and responsibility, preparing me for my professional goal of becoming an IT project manager.</w:t>
      </w:r>
    </w:p>
    <w:p w:rsidR="00000000" w:rsidDel="00000000" w:rsidP="00000000" w:rsidRDefault="00000000" w:rsidRPr="00000000" w14:paraId="000000AF">
      <w:pPr>
        <w:spacing w:line="276" w:lineRule="auto"/>
        <w:jc w:val="both"/>
        <w:rPr>
          <w:rFonts w:ascii="Arial" w:cs="Arial" w:eastAsia="Arial" w:hAnsi="Arial"/>
          <w:i w:val="1"/>
        </w:rPr>
      </w:pPr>
      <w:r w:rsidDel="00000000" w:rsidR="00000000" w:rsidRPr="00000000">
        <w:rPr>
          <w:rFonts w:ascii="Arial" w:cs="Arial" w:eastAsia="Arial" w:hAnsi="Arial"/>
          <w:i w:val="1"/>
          <w:rtl w:val="0"/>
        </w:rPr>
        <w:t xml:space="preserve">Catalina Espinoza </w:t>
      </w:r>
    </w:p>
    <w:p w:rsidR="00000000" w:rsidDel="00000000" w:rsidP="00000000" w:rsidRDefault="00000000" w:rsidRPr="00000000" w14:paraId="000000B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1">
      <w:pPr>
        <w:spacing w:line="276" w:lineRule="auto"/>
        <w:jc w:val="both"/>
        <w:rPr>
          <w:rFonts w:ascii="Arial" w:cs="Arial" w:eastAsia="Arial" w:hAnsi="Arial"/>
        </w:rPr>
      </w:pPr>
      <w:r w:rsidDel="00000000" w:rsidR="00000000" w:rsidRPr="00000000">
        <w:rPr>
          <w:rFonts w:ascii="Arial" w:cs="Arial" w:eastAsia="Arial" w:hAnsi="Arial"/>
          <w:rtl w:val="0"/>
        </w:rPr>
        <w:t xml:space="preserve">The project allowed me to identify both strengths and areas for improvement. Among the strengths, I highlight teamwork, commitment, and the ability to apply technical knowledge in practical scenarios. On the other hand, time constraints and the need to explore new libraries were challenges that pushed me to develop resilience and problem-solving skills. Overall, this project confirmed my interest in pursuing a career in project management and demonstrated the importance of combining technical expertise with organizational and leadership skills.</w:t>
      </w:r>
    </w:p>
    <w:p w:rsidR="00000000" w:rsidDel="00000000" w:rsidP="00000000" w:rsidRDefault="00000000" w:rsidRPr="00000000" w14:paraId="000000B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3">
      <w:pPr>
        <w:spacing w:line="276" w:lineRule="auto"/>
        <w:jc w:val="both"/>
        <w:rPr>
          <w:rFonts w:ascii="Arial" w:cs="Arial" w:eastAsia="Arial" w:hAnsi="Arial"/>
          <w:i w:val="1"/>
        </w:rPr>
      </w:pPr>
      <w:r w:rsidDel="00000000" w:rsidR="00000000" w:rsidRPr="00000000">
        <w:rPr>
          <w:rFonts w:ascii="Arial" w:cs="Arial" w:eastAsia="Arial" w:hAnsi="Arial"/>
          <w:i w:val="1"/>
          <w:rtl w:val="0"/>
        </w:rPr>
        <w:t xml:space="preserve">Andrés Mpodozis</w:t>
      </w:r>
    </w:p>
    <w:p w:rsidR="00000000" w:rsidDel="00000000" w:rsidP="00000000" w:rsidRDefault="00000000" w:rsidRPr="00000000" w14:paraId="000000B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5">
      <w:pPr>
        <w:spacing w:line="276" w:lineRule="auto"/>
        <w:jc w:val="both"/>
        <w:rPr>
          <w:rFonts w:ascii="Arial" w:cs="Arial" w:eastAsia="Arial" w:hAnsi="Arial"/>
          <w:sz w:val="40"/>
          <w:szCs w:val="40"/>
        </w:rPr>
      </w:pPr>
      <w:r w:rsidDel="00000000" w:rsidR="00000000" w:rsidRPr="00000000">
        <w:rPr>
          <w:rFonts w:ascii="Arial" w:cs="Arial" w:eastAsia="Arial" w:hAnsi="Arial"/>
          <w:rtl w:val="0"/>
        </w:rPr>
        <w:t xml:space="preserve">During the project I used the whole collection (In the set theory sense) of the skills developed during the coursing of the completion of the whole program in a way that ended up being a natural conclusion of the learning process.</w:t>
      </w:r>
      <w:r w:rsidDel="00000000" w:rsidR="00000000" w:rsidRPr="00000000">
        <w:rPr>
          <w:rtl w:val="0"/>
        </w:rPr>
      </w:r>
    </w:p>
    <w:p w:rsidR="00000000" w:rsidDel="00000000" w:rsidP="00000000" w:rsidRDefault="00000000" w:rsidRPr="00000000" w14:paraId="000000B6">
      <w:pPr>
        <w:spacing w:line="276" w:lineRule="auto"/>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7">
      <w:pPr>
        <w:spacing w:line="276" w:lineRule="auto"/>
        <w:jc w:val="both"/>
        <w:rPr>
          <w:rFonts w:ascii="Arial" w:cs="Arial" w:eastAsia="Arial" w:hAnsi="Arial"/>
          <w:i w:val="1"/>
        </w:rPr>
      </w:pPr>
      <w:r w:rsidDel="00000000" w:rsidR="00000000" w:rsidRPr="00000000">
        <w:rPr>
          <w:rFonts w:ascii="Arial" w:cs="Arial" w:eastAsia="Arial" w:hAnsi="Arial"/>
          <w:i w:val="1"/>
          <w:rtl w:val="0"/>
        </w:rPr>
        <w:t xml:space="preserve">Fernando Beiza</w:t>
      </w:r>
    </w:p>
    <w:p w:rsidR="00000000" w:rsidDel="00000000" w:rsidP="00000000" w:rsidRDefault="00000000" w:rsidRPr="00000000" w14:paraId="000000B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spacing w:line="276" w:lineRule="auto"/>
        <w:jc w:val="both"/>
        <w:rPr>
          <w:rFonts w:ascii="Arial" w:cs="Arial" w:eastAsia="Arial" w:hAnsi="Arial"/>
        </w:rPr>
      </w:pPr>
      <w:r w:rsidDel="00000000" w:rsidR="00000000" w:rsidRPr="00000000">
        <w:rPr>
          <w:rFonts w:ascii="Arial" w:cs="Arial" w:eastAsia="Arial" w:hAnsi="Arial"/>
          <w:rtl w:val="0"/>
        </w:rPr>
        <w:t xml:space="preserve">The Aurora Project allowed me to apply technical knowledge in a real context, strengthening my skills in programming and agile methodologies. I learned to work under time pressure, communicate effectively, and take responsibility within a team. Facing challenges like tool integration improved my resilience and adaptability. </w:t>
      </w:r>
      <w:r w:rsidDel="00000000" w:rsidR="00000000" w:rsidRPr="00000000">
        <w:rPr>
          <w:rtl w:val="0"/>
        </w:rPr>
      </w:r>
    </w:p>
    <w:p w:rsidR="00000000" w:rsidDel="00000000" w:rsidP="00000000" w:rsidRDefault="00000000" w:rsidRPr="00000000" w14:paraId="000000BA">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B">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C">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D">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E">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F">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C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C1">
      <w:pPr>
        <w:pStyle w:val="Heading1"/>
        <w:jc w:val="left"/>
        <w:rPr>
          <w:sz w:val="36"/>
          <w:szCs w:val="36"/>
        </w:rPr>
      </w:pPr>
      <w:r w:rsidDel="00000000" w:rsidR="00000000" w:rsidRPr="00000000">
        <w:rPr>
          <w:sz w:val="36"/>
          <w:szCs w:val="36"/>
          <w:rtl w:val="0"/>
        </w:rPr>
        <w:t xml:space="preserve">Anexos de Evidencia</w:t>
      </w:r>
    </w:p>
    <w:p w:rsidR="00000000" w:rsidDel="00000000" w:rsidP="00000000" w:rsidRDefault="00000000" w:rsidRPr="00000000" w14:paraId="000000C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C3">
      <w:pPr>
        <w:rPr>
          <w:rFonts w:ascii="Arial" w:cs="Arial" w:eastAsia="Arial" w:hAnsi="Arial"/>
        </w:rPr>
      </w:pPr>
      <w:hyperlink r:id="rId8">
        <w:r w:rsidDel="00000000" w:rsidR="00000000" w:rsidRPr="00000000">
          <w:rPr>
            <w:rFonts w:ascii="Arial" w:cs="Arial" w:eastAsia="Arial" w:hAnsi="Arial"/>
            <w:color w:val="0563c1"/>
            <w:u w:val="single"/>
            <w:rtl w:val="0"/>
          </w:rPr>
          <w:t xml:space="preserve">https://github.com/amfma/Capstone</w:t>
        </w:r>
      </w:hyperlink>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hyperlink r:id="rId9">
        <w:r w:rsidDel="00000000" w:rsidR="00000000" w:rsidRPr="00000000">
          <w:rPr>
            <w:rFonts w:ascii="Arial" w:cs="Arial" w:eastAsia="Arial" w:hAnsi="Arial"/>
            <w:color w:val="0563c1"/>
            <w:u w:val="single"/>
            <w:rtl w:val="0"/>
          </w:rPr>
          <w:t xml:space="preserve">https://duoccl0-my.sharepoint.com/:f:/g/personal/an_mpodozis_duocuc_cl/EnoBjAhDb0NEo0EgIElo3ZUBNS_j_gQMOUN9yKpu-BJpdw?e=pIVXZV</w:t>
        </w:r>
      </w:hyperlink>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tl w:val="0"/>
        </w:rPr>
      </w:r>
    </w:p>
    <w:sectPr>
      <w:footerReference r:id="rId10" w:type="default"/>
      <w:footerReference r:id="rId11"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fasis">
    <w:name w:val="Emphasis"/>
    <w:basedOn w:val="Fuentedeprrafopredeter"/>
    <w:uiPriority w:val="20"/>
    <w:qFormat w:val="1"/>
    <w:rsid w:val="001B2C53"/>
    <w:rPr>
      <w:i w:val="1"/>
      <w:iCs w:val="1"/>
    </w:rPr>
  </w:style>
  <w:style w:type="paragraph" w:styleId="NormalWeb">
    <w:name w:val="Normal (Web)"/>
    <w:basedOn w:val="Normal"/>
    <w:uiPriority w:val="99"/>
    <w:semiHidden w:val="1"/>
    <w:unhideWhenUsed w:val="1"/>
    <w:rsid w:val="007431DD"/>
    <w:pPr>
      <w:spacing w:after="100" w:afterAutospacing="1" w:before="100" w:beforeAutospacing="1"/>
    </w:pPr>
    <w:rPr>
      <w:rFonts w:ascii="Times New Roman" w:cs="Times New Roman" w:eastAsia="Times New Roman" w:hAnsi="Times New Roman"/>
      <w:lang w:eastAsia="es-MX"/>
    </w:rPr>
  </w:style>
  <w:style w:type="character" w:styleId="Textoennegrita">
    <w:name w:val="Strong"/>
    <w:basedOn w:val="Fuentedeprrafopredeter"/>
    <w:uiPriority w:val="22"/>
    <w:qFormat w:val="1"/>
    <w:rsid w:val="007431DD"/>
    <w:rPr>
      <w:b w:val="1"/>
      <w:bCs w:val="1"/>
    </w:rPr>
  </w:style>
  <w:style w:type="character" w:styleId="Ttulo2Car" w:customStyle="1">
    <w:name w:val="Título 2 Car"/>
    <w:basedOn w:val="Fuentedeprrafopredeter"/>
    <w:link w:val="Ttulo2"/>
    <w:uiPriority w:val="9"/>
    <w:rsid w:val="00F010F9"/>
    <w:rPr>
      <w:rFonts w:ascii="Times New Roman" w:cs="Times New Roman" w:eastAsia="Times New Roman" w:hAnsi="Times New Roman"/>
      <w:b w:val="1"/>
      <w:bCs w:val="1"/>
      <w:sz w:val="36"/>
      <w:szCs w:val="36"/>
      <w:lang w:eastAsia="es-MX"/>
    </w:rPr>
  </w:style>
  <w:style w:type="character" w:styleId="Ttulo3Car" w:customStyle="1">
    <w:name w:val="Título 3 Car"/>
    <w:basedOn w:val="Fuentedeprrafopredeter"/>
    <w:link w:val="Ttulo3"/>
    <w:uiPriority w:val="9"/>
    <w:semiHidden w:val="1"/>
    <w:rsid w:val="00F010F9"/>
    <w:rPr>
      <w:rFonts w:asciiTheme="majorHAnsi" w:cstheme="majorBidi" w:eastAsiaTheme="majorEastAsia" w:hAnsiTheme="majorHAnsi"/>
      <w:color w:val="1f3763" w:themeColor="accent1" w:themeShade="00007F"/>
    </w:rPr>
  </w:style>
  <w:style w:type="character" w:styleId="Hipervnculo">
    <w:name w:val="Hyperlink"/>
    <w:basedOn w:val="Fuentedeprrafopredeter"/>
    <w:uiPriority w:val="99"/>
    <w:unhideWhenUsed w:val="1"/>
    <w:rsid w:val="001657DA"/>
    <w:rPr>
      <w:color w:val="0563c1" w:themeColor="hyperlink"/>
      <w:u w:val="single"/>
    </w:rPr>
  </w:style>
  <w:style w:type="character" w:styleId="Mencinsinresolver">
    <w:name w:val="Unresolved Mention"/>
    <w:basedOn w:val="Fuentedeprrafopredeter"/>
    <w:uiPriority w:val="99"/>
    <w:semiHidden w:val="1"/>
    <w:unhideWhenUsed w:val="1"/>
    <w:rsid w:val="001657DA"/>
    <w:rPr>
      <w:color w:val="605e5c"/>
      <w:shd w:color="auto" w:fill="e1dfdd" w:val="clear"/>
    </w:rPr>
  </w:style>
  <w:style w:type="paragraph" w:styleId="Piedepgina">
    <w:name w:val="footer"/>
    <w:basedOn w:val="Normal"/>
    <w:link w:val="PiedepginaCar"/>
    <w:uiPriority w:val="99"/>
    <w:unhideWhenUsed w:val="1"/>
    <w:rsid w:val="001118C1"/>
    <w:pPr>
      <w:tabs>
        <w:tab w:val="center" w:pos="4419"/>
        <w:tab w:val="right" w:pos="8838"/>
      </w:tabs>
    </w:pPr>
  </w:style>
  <w:style w:type="character" w:styleId="PiedepginaCar" w:customStyle="1">
    <w:name w:val="Pie de página Car"/>
    <w:basedOn w:val="Fuentedeprrafopredeter"/>
    <w:link w:val="Piedepgina"/>
    <w:uiPriority w:val="99"/>
    <w:rsid w:val="001118C1"/>
  </w:style>
  <w:style w:type="character" w:styleId="Nmerodepgina">
    <w:name w:val="page number"/>
    <w:basedOn w:val="Fuentedeprrafopredeter"/>
    <w:uiPriority w:val="99"/>
    <w:semiHidden w:val="1"/>
    <w:unhideWhenUsed w:val="1"/>
    <w:rsid w:val="001118C1"/>
  </w:style>
  <w:style w:type="character" w:styleId="Ttulo1Car" w:customStyle="1">
    <w:name w:val="Título 1 Car"/>
    <w:basedOn w:val="Fuentedeprrafopredeter"/>
    <w:link w:val="Ttulo1"/>
    <w:uiPriority w:val="9"/>
    <w:rsid w:val="001118C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6C5671"/>
    <w:pPr>
      <w:spacing w:before="480" w:line="276" w:lineRule="auto"/>
      <w:outlineLvl w:val="9"/>
    </w:pPr>
    <w:rPr>
      <w:b w:val="1"/>
      <w:bCs w:val="1"/>
      <w:sz w:val="28"/>
      <w:szCs w:val="28"/>
      <w:lang w:eastAsia="es-MX"/>
    </w:rPr>
  </w:style>
  <w:style w:type="paragraph" w:styleId="TDC1">
    <w:name w:val="toc 1"/>
    <w:basedOn w:val="Normal"/>
    <w:next w:val="Normal"/>
    <w:autoRedefine w:val="1"/>
    <w:uiPriority w:val="39"/>
    <w:unhideWhenUsed w:val="1"/>
    <w:rsid w:val="006C5671"/>
    <w:pPr>
      <w:spacing w:after="360" w:before="360"/>
    </w:pPr>
    <w:rPr>
      <w:rFonts w:cstheme="minorHAnsi"/>
      <w:b w:val="1"/>
      <w:bCs w:val="1"/>
      <w:caps w:val="1"/>
      <w:sz w:val="22"/>
      <w:szCs w:val="22"/>
      <w:u w:val="single"/>
    </w:rPr>
  </w:style>
  <w:style w:type="paragraph" w:styleId="TDC3">
    <w:name w:val="toc 3"/>
    <w:basedOn w:val="Normal"/>
    <w:next w:val="Normal"/>
    <w:autoRedefine w:val="1"/>
    <w:uiPriority w:val="39"/>
    <w:unhideWhenUsed w:val="1"/>
    <w:rsid w:val="006C5671"/>
    <w:rPr>
      <w:rFonts w:cstheme="minorHAnsi"/>
      <w:smallCaps w:val="1"/>
      <w:sz w:val="22"/>
      <w:szCs w:val="22"/>
    </w:rPr>
  </w:style>
  <w:style w:type="paragraph" w:styleId="TDC2">
    <w:name w:val="toc 2"/>
    <w:basedOn w:val="Normal"/>
    <w:next w:val="Normal"/>
    <w:autoRedefine w:val="1"/>
    <w:uiPriority w:val="39"/>
    <w:semiHidden w:val="1"/>
    <w:unhideWhenUsed w:val="1"/>
    <w:rsid w:val="006C5671"/>
    <w:rPr>
      <w:rFonts w:cstheme="minorHAnsi"/>
      <w:b w:val="1"/>
      <w:bCs w:val="1"/>
      <w:smallCaps w:val="1"/>
      <w:sz w:val="22"/>
      <w:szCs w:val="22"/>
    </w:rPr>
  </w:style>
  <w:style w:type="paragraph" w:styleId="TDC4">
    <w:name w:val="toc 4"/>
    <w:basedOn w:val="Normal"/>
    <w:next w:val="Normal"/>
    <w:autoRedefine w:val="1"/>
    <w:uiPriority w:val="39"/>
    <w:semiHidden w:val="1"/>
    <w:unhideWhenUsed w:val="1"/>
    <w:rsid w:val="006C5671"/>
    <w:rPr>
      <w:rFonts w:cstheme="minorHAnsi"/>
      <w:sz w:val="22"/>
      <w:szCs w:val="22"/>
    </w:rPr>
  </w:style>
  <w:style w:type="paragraph" w:styleId="TDC5">
    <w:name w:val="toc 5"/>
    <w:basedOn w:val="Normal"/>
    <w:next w:val="Normal"/>
    <w:autoRedefine w:val="1"/>
    <w:uiPriority w:val="39"/>
    <w:semiHidden w:val="1"/>
    <w:unhideWhenUsed w:val="1"/>
    <w:rsid w:val="006C5671"/>
    <w:rPr>
      <w:rFonts w:cstheme="minorHAnsi"/>
      <w:sz w:val="22"/>
      <w:szCs w:val="22"/>
    </w:rPr>
  </w:style>
  <w:style w:type="paragraph" w:styleId="TDC6">
    <w:name w:val="toc 6"/>
    <w:basedOn w:val="Normal"/>
    <w:next w:val="Normal"/>
    <w:autoRedefine w:val="1"/>
    <w:uiPriority w:val="39"/>
    <w:semiHidden w:val="1"/>
    <w:unhideWhenUsed w:val="1"/>
    <w:rsid w:val="006C5671"/>
    <w:rPr>
      <w:rFonts w:cstheme="minorHAnsi"/>
      <w:sz w:val="22"/>
      <w:szCs w:val="22"/>
    </w:rPr>
  </w:style>
  <w:style w:type="paragraph" w:styleId="TDC7">
    <w:name w:val="toc 7"/>
    <w:basedOn w:val="Normal"/>
    <w:next w:val="Normal"/>
    <w:autoRedefine w:val="1"/>
    <w:uiPriority w:val="39"/>
    <w:semiHidden w:val="1"/>
    <w:unhideWhenUsed w:val="1"/>
    <w:rsid w:val="006C5671"/>
    <w:rPr>
      <w:rFonts w:cstheme="minorHAnsi"/>
      <w:sz w:val="22"/>
      <w:szCs w:val="22"/>
    </w:rPr>
  </w:style>
  <w:style w:type="paragraph" w:styleId="TDC8">
    <w:name w:val="toc 8"/>
    <w:basedOn w:val="Normal"/>
    <w:next w:val="Normal"/>
    <w:autoRedefine w:val="1"/>
    <w:uiPriority w:val="39"/>
    <w:semiHidden w:val="1"/>
    <w:unhideWhenUsed w:val="1"/>
    <w:rsid w:val="006C5671"/>
    <w:rPr>
      <w:rFonts w:cstheme="minorHAnsi"/>
      <w:sz w:val="22"/>
      <w:szCs w:val="22"/>
    </w:rPr>
  </w:style>
  <w:style w:type="paragraph" w:styleId="TDC9">
    <w:name w:val="toc 9"/>
    <w:basedOn w:val="Normal"/>
    <w:next w:val="Normal"/>
    <w:autoRedefine w:val="1"/>
    <w:uiPriority w:val="39"/>
    <w:semiHidden w:val="1"/>
    <w:unhideWhenUsed w:val="1"/>
    <w:rsid w:val="006C5671"/>
    <w:rPr>
      <w:rFonts w:cstheme="min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uoccl0-my.sharepoint.com/:f:/g/personal/an_mpodozis_duocuc_cl/EnoBjAhDb0NEo0EgIElo3ZUBNS_j_gQMOUN9yKpu-BJpdw?e=pIVXZ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amfma/Capst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iOIcj4GMyNCkAioroA1Uiuu/Zw==">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2025-09-07T20:10:00Z</dcterms:created>
  <dc:creator>CATALINA . ESPINOZA ORTIZ</dc:creator>
</cp:coreProperties>
</file>